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3D" w:rsidRDefault="00BE0E3D" w:rsidP="00DB1136">
      <w:pPr>
        <w:spacing w:after="0"/>
        <w:rPr>
          <w:lang w:val="en-US"/>
        </w:rPr>
      </w:pPr>
    </w:p>
    <w:p w:rsidR="0084563F" w:rsidRDefault="0084563F" w:rsidP="00DB1136">
      <w:pPr>
        <w:spacing w:after="0"/>
        <w:rPr>
          <w:lang w:val="en-US"/>
        </w:rPr>
      </w:pPr>
    </w:p>
    <w:p w:rsidR="0084563F" w:rsidRDefault="0084563F" w:rsidP="00DB1136">
      <w:pPr>
        <w:spacing w:after="0"/>
        <w:jc w:val="center"/>
        <w:rPr>
          <w:rFonts w:ascii="Segoe UI" w:hAnsi="Segoe UI" w:cs="Segoe UI"/>
          <w:b/>
          <w:color w:val="3399FF"/>
          <w:sz w:val="40"/>
          <w:szCs w:val="40"/>
          <w:lang w:val="en-US"/>
        </w:rPr>
      </w:pPr>
      <w:r w:rsidRPr="0084563F">
        <w:rPr>
          <w:rFonts w:ascii="Segoe UI" w:hAnsi="Segoe UI" w:cs="Segoe UI"/>
          <w:b/>
          <w:color w:val="3399FF"/>
          <w:sz w:val="40"/>
          <w:szCs w:val="40"/>
          <w:lang w:val="en-US"/>
        </w:rPr>
        <w:t>HTML Formatting Tags</w:t>
      </w:r>
    </w:p>
    <w:p w:rsidR="00DB1136" w:rsidRPr="00DB1136" w:rsidRDefault="00DB1136" w:rsidP="00DB1136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DB113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HTML formatting tags use for formatting a text style. It will become necessary to make minor changes to the formatting of those elements.</w:t>
      </w:r>
    </w:p>
    <w:p w:rsidR="00DB1136" w:rsidRPr="00DB1136" w:rsidRDefault="00DB1136" w:rsidP="00DB113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</w:p>
    <w:p w:rsidR="00DB1136" w:rsidRPr="00DB1136" w:rsidRDefault="00DB1136" w:rsidP="00DB1136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DB113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HTML &lt;b&gt; tag use for formatting output </w:t>
      </w:r>
      <w:r w:rsidRPr="00DB1136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bold</w:t>
      </w:r>
      <w:r w:rsidRPr="00DB1136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text. Following are few common formatting tags.</w:t>
      </w:r>
    </w:p>
    <w:p w:rsidR="00DB1136" w:rsidRDefault="00DB1136" w:rsidP="00DB113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DB1136" w:rsidRPr="002C2F19" w:rsidRDefault="00DB1136" w:rsidP="00DB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0185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2"/>
        <w:gridCol w:w="3825"/>
        <w:gridCol w:w="4678"/>
      </w:tblGrid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Tag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Example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Results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&lt;b&gt;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&lt;b&gt;Bold Text&lt;/b&gt;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  <w:r w:rsidRPr="002C2F1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Bold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&lt;big&gt;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&lt;big&gt;Big Text&lt;/big&gt;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  <w:r w:rsidRPr="002C2F19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GB"/>
              </w:rPr>
              <w:t>Big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center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center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Center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Text&lt;/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center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</w:p>
          <w:p w:rsidR="00DB1136" w:rsidRPr="002C2F19" w:rsidRDefault="00DB1136" w:rsidP="00DB11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Center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em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em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&gt;Emphasized Text&lt;/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em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  <w:r w:rsidRPr="002C2F1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Emphasized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i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i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&gt;Italic Text&lt;/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i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  <w:r w:rsidRPr="002C2F1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Italic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&lt;small&gt;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&lt;small&gt;Small Text&lt;/small&gt;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  <w:r w:rsidRPr="002C2F1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GB"/>
              </w:rPr>
              <w:t>Small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&lt;strong&gt;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&lt;strong&gt;Strong Text&lt;/strong&gt;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  <w:r w:rsidRPr="002C2F1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Strong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&lt;sub&gt;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&lt;sub&gt;Subscript Text&lt;/sub&gt;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  <w:r w:rsidRPr="002C2F19">
              <w:rPr>
                <w:rFonts w:ascii="Arial" w:eastAsia="Times New Roman" w:hAnsi="Arial" w:cs="Arial"/>
                <w:color w:val="222222"/>
                <w:sz w:val="18"/>
                <w:szCs w:val="18"/>
                <w:vertAlign w:val="subscript"/>
                <w:lang w:eastAsia="en-GB"/>
              </w:rPr>
              <w:t>Subscript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&lt;sup&gt;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&lt;sup&gt;Superscript Text&lt;/sup&gt;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  <w:r w:rsidRPr="002C2F19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en-GB"/>
              </w:rPr>
              <w:t>Superscript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&lt;del&gt;</w:t>
            </w: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&lt;s&gt;</w:t>
            </w: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&lt;strike&gt;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&lt;del&gt;Delete Text&lt;/del&gt;</w:t>
            </w: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&lt;s&gt;Strike Text&lt;/s&gt;</w:t>
            </w: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&lt;strike&gt;Strike Text&lt;/strike&gt;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 </w:t>
            </w:r>
            <w:del w:id="0" w:author="Unknown">
              <w:r w:rsidRPr="002C2F19">
                <w:rPr>
                  <w:rFonts w:ascii="Arial" w:eastAsia="Times New Roman" w:hAnsi="Arial" w:cs="Arial"/>
                  <w:color w:val="222222"/>
                  <w:sz w:val="24"/>
                  <w:szCs w:val="24"/>
                  <w:lang w:eastAsia="en-GB"/>
                </w:rPr>
                <w:delText>Delete Text</w:delText>
              </w:r>
            </w:del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An example of  </w:t>
            </w:r>
            <w:r w:rsidRPr="002C2F19">
              <w:rPr>
                <w:rFonts w:ascii="Arial" w:eastAsia="Times New Roman" w:hAnsi="Arial" w:cs="Arial"/>
                <w:strike/>
                <w:color w:val="222222"/>
                <w:sz w:val="24"/>
                <w:szCs w:val="24"/>
                <w:lang w:eastAsia="en-GB"/>
              </w:rPr>
              <w:t>Strike Text</w:t>
            </w: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An example of </w:t>
            </w:r>
            <w:r w:rsidRPr="002C2F19">
              <w:rPr>
                <w:rFonts w:ascii="Arial" w:eastAsia="Times New Roman" w:hAnsi="Arial" w:cs="Arial"/>
                <w:strike/>
                <w:color w:val="222222"/>
                <w:sz w:val="24"/>
                <w:szCs w:val="24"/>
                <w:lang w:eastAsia="en-GB"/>
              </w:rPr>
              <w:t>Strike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&lt;u&gt;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&lt;u&gt;Underline Text&lt;/u&gt;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</w:t>
            </w: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en-GB"/>
              </w:rPr>
              <w:t>Underline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tt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tt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&gt;Teletype Text&lt;/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tt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 </w:t>
            </w:r>
            <w:r w:rsidRPr="002C2F19">
              <w:rPr>
                <w:rFonts w:ascii="Courier New" w:eastAsia="Times New Roman" w:hAnsi="Courier New" w:cs="Courier New"/>
                <w:color w:val="222222"/>
                <w:sz w:val="20"/>
                <w:lang w:eastAsia="en-GB"/>
              </w:rPr>
              <w:t>Teletype Text</w:t>
            </w:r>
          </w:p>
        </w:tc>
      </w:tr>
      <w:tr w:rsidR="00DB1136" w:rsidRPr="002C2F19" w:rsidTr="00D65A1A">
        <w:tc>
          <w:tcPr>
            <w:tcW w:w="168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blockquote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3825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&lt;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blockquote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&gt;Long Quotation&lt;/</w:t>
            </w:r>
            <w:proofErr w:type="spellStart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blockquote</w:t>
            </w:r>
            <w:proofErr w:type="spellEnd"/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&gt;</w:t>
            </w: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&lt;q&gt;Short Quotation Text&lt;/q&gt;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136" w:rsidRPr="002C2F19" w:rsidRDefault="00DB1136" w:rsidP="00DB113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An example of  Long Quotation Text</w:t>
            </w:r>
            <w:r w:rsidRPr="002C2F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An example of  Short Quotation Text</w:t>
            </w:r>
          </w:p>
        </w:tc>
      </w:tr>
    </w:tbl>
    <w:p w:rsidR="00DB1136" w:rsidRDefault="00DB1136" w:rsidP="00DB113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D874C3" w:rsidRDefault="00D874C3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874C3" w:rsidRDefault="00D874C3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874C3" w:rsidRDefault="00D874C3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lastRenderedPageBreak/>
        <w:t>&lt;!DOCTYPE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html&gt;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&lt;html </w:t>
      </w:r>
      <w:proofErr w:type="spellStart"/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lang</w:t>
      </w:r>
      <w:proofErr w:type="spellEnd"/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="en"&gt;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head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title&gt;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Formatting Text in HTML&lt;/title&gt;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&lt;/head&gt;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body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This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is &lt;b&gt;bold text&lt;/b&gt;.&lt;/p&gt;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This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is &lt;strong&gt;strongly important text&lt;/strong&gt;.&lt;/p&gt;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This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is &lt;</w:t>
      </w:r>
      <w:proofErr w:type="spell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i</w:t>
      </w:r>
      <w:proofErr w:type="spell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&gt;italic text&lt;/</w:t>
      </w:r>
      <w:proofErr w:type="spell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i</w:t>
      </w:r>
      <w:proofErr w:type="spell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This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is &lt;</w:t>
      </w:r>
      <w:proofErr w:type="spell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em</w:t>
      </w:r>
      <w:proofErr w:type="spell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&gt;emphasized text&lt;/</w:t>
      </w:r>
      <w:proofErr w:type="spell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em</w:t>
      </w:r>
      <w:proofErr w:type="spell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This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is &lt;mark&gt;highlighted text&lt;/mark&gt;.&lt;/p&gt;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This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is &lt;code&gt;computer code&lt;/code&gt;.&lt;/p&gt;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This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is &lt;small&gt;smaller text&lt;/small&gt;.&lt;/p&gt;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&lt;p&gt;This is &lt;sub&gt;subscript&lt;/sub&gt; and &lt;sup&gt;superscript&lt;/sup&gt; text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.&lt;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This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is &lt;del&gt;deleted text&lt;/del&gt;.&lt;/p&gt;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This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is &lt;ins&gt;inserted text&lt;/ins&gt;.&lt;/p&gt;&lt;p&gt;This is &lt;b&gt;bold text&lt;/b&gt;.&lt;/p&gt;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&lt;/body&gt;</w:t>
      </w:r>
    </w:p>
    <w:p w:rsidR="00DB1136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&lt;/html&gt;          </w:t>
      </w:r>
    </w:p>
    <w:p w:rsidR="00DB1136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B1136" w:rsidRDefault="00DB1136" w:rsidP="00DB1136">
      <w:pPr>
        <w:pStyle w:val="Heading3"/>
        <w:spacing w:before="0"/>
        <w:textAlignment w:val="baseline"/>
        <w:rPr>
          <w:rFonts w:ascii="Segoe UI" w:hAnsi="Segoe UI" w:cs="Segoe UI"/>
          <w:color w:val="262626"/>
          <w:sz w:val="33"/>
          <w:szCs w:val="33"/>
        </w:rPr>
      </w:pPr>
      <w:r>
        <w:rPr>
          <w:rFonts w:ascii="Segoe UI" w:hAnsi="Segoe UI" w:cs="Segoe UI"/>
          <w:color w:val="262626"/>
          <w:sz w:val="33"/>
          <w:szCs w:val="33"/>
        </w:rPr>
        <w:t>Difference between &lt;strong&gt; and &lt;b&gt; tag</w:t>
      </w:r>
    </w:p>
    <w:p w:rsidR="00DB1136" w:rsidRDefault="00DB1136" w:rsidP="00DB1136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Both </w:t>
      </w:r>
      <w:r>
        <w:rPr>
          <w:rStyle w:val="HTMLCode"/>
          <w:rFonts w:ascii="Consolas" w:hAnsi="Consolas"/>
          <w:color w:val="333333"/>
          <w:shd w:val="clear" w:color="auto" w:fill="F1F1F1"/>
        </w:rPr>
        <w:t>&lt;strong&gt;</w:t>
      </w:r>
      <w:r>
        <w:rPr>
          <w:rFonts w:ascii="Segoe UI" w:hAnsi="Segoe UI" w:cs="Segoe UI"/>
          <w:color w:val="414141"/>
          <w:sz w:val="26"/>
          <w:szCs w:val="26"/>
        </w:rPr>
        <w:t> and </w:t>
      </w:r>
      <w:r>
        <w:rPr>
          <w:rStyle w:val="HTMLCode"/>
          <w:rFonts w:ascii="Consolas" w:hAnsi="Consolas"/>
          <w:color w:val="333333"/>
          <w:shd w:val="clear" w:color="auto" w:fill="F1F1F1"/>
        </w:rPr>
        <w:t>&lt;b&gt;</w:t>
      </w:r>
      <w:r>
        <w:rPr>
          <w:rFonts w:ascii="Segoe UI" w:hAnsi="Segoe UI" w:cs="Segoe UI"/>
          <w:color w:val="414141"/>
          <w:sz w:val="26"/>
          <w:szCs w:val="26"/>
        </w:rPr>
        <w:t> tags render the enclosed text in a bold typeface by default, but the </w:t>
      </w:r>
      <w:r>
        <w:rPr>
          <w:rStyle w:val="HTMLCode"/>
          <w:rFonts w:ascii="Consolas" w:hAnsi="Consolas"/>
          <w:color w:val="333333"/>
          <w:shd w:val="clear" w:color="auto" w:fill="F1F1F1"/>
        </w:rPr>
        <w:t>&lt;strong&gt;</w:t>
      </w:r>
      <w:r>
        <w:rPr>
          <w:rFonts w:ascii="Segoe UI" w:hAnsi="Segoe UI" w:cs="Segoe UI"/>
          <w:color w:val="414141"/>
          <w:sz w:val="26"/>
          <w:szCs w:val="26"/>
        </w:rPr>
        <w:t> tag indicates that its contents have strong importance, whereas the </w:t>
      </w:r>
      <w:r>
        <w:rPr>
          <w:rStyle w:val="HTMLCode"/>
          <w:rFonts w:ascii="Consolas" w:hAnsi="Consolas"/>
          <w:color w:val="333333"/>
          <w:shd w:val="clear" w:color="auto" w:fill="F1F1F1"/>
        </w:rPr>
        <w:t>&lt;b&gt;</w:t>
      </w:r>
      <w:r>
        <w:rPr>
          <w:rFonts w:ascii="Segoe UI" w:hAnsi="Segoe UI" w:cs="Segoe UI"/>
          <w:color w:val="414141"/>
          <w:sz w:val="26"/>
          <w:szCs w:val="26"/>
        </w:rPr>
        <w:t> tag is simply used to draw the reader's attention without conveying any special importance.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&lt;!DOCTYPE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html&gt;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&lt;html </w:t>
      </w:r>
      <w:proofErr w:type="spellStart"/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lang</w:t>
      </w:r>
      <w:proofErr w:type="spellEnd"/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="en"&gt;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head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title&gt;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HTML strong Vs b Tag&lt;/title&gt;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&lt;/head&gt;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body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&lt;p&gt;&lt;strong&gt;WARNING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!&lt;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/strong&gt; Please proceed with caution.&lt;/p&gt;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&lt;p&gt;The concert will be held at &lt;b&gt;Hyde Park&lt;/b&gt; in London</w:t>
      </w:r>
      <w:proofErr w:type="gramStart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.&lt;</w:t>
      </w:r>
      <w:proofErr w:type="gramEnd"/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/p&gt;</w:t>
      </w:r>
    </w:p>
    <w:p w:rsidR="00DB1136" w:rsidRPr="00A42FB3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&lt;/body&gt;</w:t>
      </w:r>
    </w:p>
    <w:p w:rsidR="00DB1136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42FB3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&lt;/html&gt;             </w:t>
      </w:r>
    </w:p>
    <w:p w:rsidR="00DB1136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B1136" w:rsidRDefault="00DB1136" w:rsidP="00DB1136">
      <w:pPr>
        <w:pStyle w:val="Heading3"/>
        <w:spacing w:before="0"/>
        <w:textAlignment w:val="baseline"/>
        <w:rPr>
          <w:rFonts w:ascii="Segoe UI" w:hAnsi="Segoe UI" w:cs="Segoe UI"/>
          <w:color w:val="262626"/>
          <w:sz w:val="33"/>
          <w:szCs w:val="33"/>
        </w:rPr>
      </w:pPr>
      <w:r>
        <w:rPr>
          <w:rFonts w:ascii="Segoe UI" w:hAnsi="Segoe UI" w:cs="Segoe UI"/>
          <w:color w:val="262626"/>
          <w:sz w:val="33"/>
          <w:szCs w:val="33"/>
        </w:rPr>
        <w:t>Difference between &lt;</w:t>
      </w:r>
      <w:proofErr w:type="spellStart"/>
      <w:r>
        <w:rPr>
          <w:rFonts w:ascii="Segoe UI" w:hAnsi="Segoe UI" w:cs="Segoe UI"/>
          <w:color w:val="262626"/>
          <w:sz w:val="33"/>
          <w:szCs w:val="33"/>
        </w:rPr>
        <w:t>em</w:t>
      </w:r>
      <w:proofErr w:type="spellEnd"/>
      <w:r>
        <w:rPr>
          <w:rFonts w:ascii="Segoe UI" w:hAnsi="Segoe UI" w:cs="Segoe UI"/>
          <w:color w:val="262626"/>
          <w:sz w:val="33"/>
          <w:szCs w:val="33"/>
        </w:rPr>
        <w:t>&gt; and &lt;</w:t>
      </w:r>
      <w:proofErr w:type="spellStart"/>
      <w:r>
        <w:rPr>
          <w:rFonts w:ascii="Segoe UI" w:hAnsi="Segoe UI" w:cs="Segoe UI"/>
          <w:color w:val="262626"/>
          <w:sz w:val="33"/>
          <w:szCs w:val="33"/>
        </w:rPr>
        <w:t>i</w:t>
      </w:r>
      <w:proofErr w:type="spellEnd"/>
      <w:r>
        <w:rPr>
          <w:rFonts w:ascii="Segoe UI" w:hAnsi="Segoe UI" w:cs="Segoe UI"/>
          <w:color w:val="262626"/>
          <w:sz w:val="33"/>
          <w:szCs w:val="33"/>
        </w:rPr>
        <w:t>&gt; tag</w:t>
      </w:r>
    </w:p>
    <w:p w:rsidR="00DB1136" w:rsidRDefault="00DB1136" w:rsidP="00DB1136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Similarly, both </w:t>
      </w:r>
      <w:r>
        <w:rPr>
          <w:rStyle w:val="HTMLCode"/>
          <w:rFonts w:ascii="Consolas" w:hAnsi="Consolas"/>
          <w:color w:val="333333"/>
          <w:shd w:val="clear" w:color="auto" w:fill="F1F1F1"/>
        </w:rPr>
        <w:t>&lt;</w:t>
      </w:r>
      <w:proofErr w:type="spellStart"/>
      <w:r>
        <w:rPr>
          <w:rStyle w:val="HTMLCode"/>
          <w:rFonts w:ascii="Consolas" w:hAnsi="Consolas"/>
          <w:color w:val="333333"/>
          <w:shd w:val="clear" w:color="auto" w:fill="F1F1F1"/>
        </w:rPr>
        <w:t>em</w:t>
      </w:r>
      <w:proofErr w:type="spellEnd"/>
      <w:r>
        <w:rPr>
          <w:rStyle w:val="HTMLCode"/>
          <w:rFonts w:ascii="Consolas" w:hAnsi="Consolas"/>
          <w:color w:val="333333"/>
          <w:shd w:val="clear" w:color="auto" w:fill="F1F1F1"/>
        </w:rPr>
        <w:t>&gt;</w:t>
      </w:r>
      <w:r>
        <w:rPr>
          <w:rFonts w:ascii="Segoe UI" w:hAnsi="Segoe UI" w:cs="Segoe UI"/>
          <w:color w:val="414141"/>
          <w:sz w:val="26"/>
          <w:szCs w:val="26"/>
        </w:rPr>
        <w:t> and </w:t>
      </w:r>
      <w:r>
        <w:rPr>
          <w:rStyle w:val="HTMLCode"/>
          <w:rFonts w:ascii="Consolas" w:hAnsi="Consolas"/>
          <w:color w:val="333333"/>
          <w:shd w:val="clear" w:color="auto" w:fill="F1F1F1"/>
        </w:rPr>
        <w:t>&lt;</w:t>
      </w:r>
      <w:proofErr w:type="spellStart"/>
      <w:r>
        <w:rPr>
          <w:rStyle w:val="HTMLCode"/>
          <w:rFonts w:ascii="Consolas" w:hAnsi="Consolas"/>
          <w:color w:val="333333"/>
          <w:shd w:val="clear" w:color="auto" w:fill="F1F1F1"/>
        </w:rPr>
        <w:t>i</w:t>
      </w:r>
      <w:proofErr w:type="spellEnd"/>
      <w:r>
        <w:rPr>
          <w:rStyle w:val="HTMLCode"/>
          <w:rFonts w:ascii="Consolas" w:hAnsi="Consolas"/>
          <w:color w:val="333333"/>
          <w:shd w:val="clear" w:color="auto" w:fill="F1F1F1"/>
        </w:rPr>
        <w:t>&gt;</w:t>
      </w:r>
      <w:r>
        <w:rPr>
          <w:rFonts w:ascii="Segoe UI" w:hAnsi="Segoe UI" w:cs="Segoe UI"/>
          <w:color w:val="414141"/>
          <w:sz w:val="26"/>
          <w:szCs w:val="26"/>
        </w:rPr>
        <w:t> tags render the enclosed text in italic type by default, but the </w:t>
      </w:r>
      <w:r>
        <w:rPr>
          <w:rStyle w:val="HTMLCode"/>
          <w:rFonts w:ascii="Consolas" w:hAnsi="Consolas"/>
          <w:color w:val="333333"/>
          <w:shd w:val="clear" w:color="auto" w:fill="F1F1F1"/>
        </w:rPr>
        <w:t>&lt;</w:t>
      </w:r>
      <w:proofErr w:type="spellStart"/>
      <w:r>
        <w:rPr>
          <w:rStyle w:val="HTMLCode"/>
          <w:rFonts w:ascii="Consolas" w:hAnsi="Consolas"/>
          <w:color w:val="333333"/>
          <w:shd w:val="clear" w:color="auto" w:fill="F1F1F1"/>
        </w:rPr>
        <w:t>em</w:t>
      </w:r>
      <w:proofErr w:type="spellEnd"/>
      <w:r>
        <w:rPr>
          <w:rStyle w:val="HTMLCode"/>
          <w:rFonts w:ascii="Consolas" w:hAnsi="Consolas"/>
          <w:color w:val="333333"/>
          <w:shd w:val="clear" w:color="auto" w:fill="F1F1F1"/>
        </w:rPr>
        <w:t>&gt;</w:t>
      </w:r>
      <w:r>
        <w:rPr>
          <w:rFonts w:ascii="Segoe UI" w:hAnsi="Segoe UI" w:cs="Segoe UI"/>
          <w:color w:val="414141"/>
          <w:sz w:val="26"/>
          <w:szCs w:val="26"/>
        </w:rPr>
        <w:t xml:space="preserve"> tag indicates that its contents have stressed emphasis </w:t>
      </w:r>
      <w:r>
        <w:rPr>
          <w:rFonts w:ascii="Segoe UI" w:hAnsi="Segoe UI" w:cs="Segoe UI"/>
          <w:color w:val="414141"/>
          <w:sz w:val="26"/>
          <w:szCs w:val="26"/>
        </w:rPr>
        <w:lastRenderedPageBreak/>
        <w:t>compared to surrounding text, whereas the </w:t>
      </w:r>
      <w:r>
        <w:rPr>
          <w:rStyle w:val="HTMLCode"/>
          <w:rFonts w:ascii="Consolas" w:hAnsi="Consolas"/>
          <w:color w:val="333333"/>
          <w:shd w:val="clear" w:color="auto" w:fill="F1F1F1"/>
        </w:rPr>
        <w:t>&lt;</w:t>
      </w:r>
      <w:proofErr w:type="spellStart"/>
      <w:r>
        <w:rPr>
          <w:rStyle w:val="HTMLCode"/>
          <w:rFonts w:ascii="Consolas" w:hAnsi="Consolas"/>
          <w:color w:val="333333"/>
          <w:shd w:val="clear" w:color="auto" w:fill="F1F1F1"/>
        </w:rPr>
        <w:t>i</w:t>
      </w:r>
      <w:proofErr w:type="spellEnd"/>
      <w:r>
        <w:rPr>
          <w:rStyle w:val="HTMLCode"/>
          <w:rFonts w:ascii="Consolas" w:hAnsi="Consolas"/>
          <w:color w:val="333333"/>
          <w:shd w:val="clear" w:color="auto" w:fill="F1F1F1"/>
        </w:rPr>
        <w:t>&gt;</w:t>
      </w:r>
      <w:r>
        <w:rPr>
          <w:rFonts w:ascii="Segoe UI" w:hAnsi="Segoe UI" w:cs="Segoe UI"/>
          <w:color w:val="414141"/>
          <w:sz w:val="26"/>
          <w:szCs w:val="26"/>
        </w:rPr>
        <w:t> tag is used for marking up text that is set off from the normal text for readability reasons, such as a technical term, an idiomatic phrase from another language, a thought, etc.</w:t>
      </w:r>
    </w:p>
    <w:p w:rsidR="00DB1136" w:rsidRPr="007F4342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proofErr w:type="gram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&lt;!DOCTYPE</w:t>
      </w:r>
      <w:proofErr w:type="gram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html&gt;</w:t>
      </w:r>
    </w:p>
    <w:p w:rsidR="00DB1136" w:rsidRPr="007F4342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&lt;html </w:t>
      </w:r>
      <w:proofErr w:type="spellStart"/>
      <w:proofErr w:type="gram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lang</w:t>
      </w:r>
      <w:proofErr w:type="spellEnd"/>
      <w:proofErr w:type="gram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="en"&gt;</w:t>
      </w:r>
    </w:p>
    <w:p w:rsidR="00DB1136" w:rsidRPr="007F4342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</w:t>
      </w:r>
      <w:proofErr w:type="gram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head</w:t>
      </w:r>
      <w:proofErr w:type="gram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7F4342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</w:t>
      </w:r>
      <w:proofErr w:type="gram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title&gt;</w:t>
      </w:r>
      <w:proofErr w:type="gram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HTML </w:t>
      </w:r>
      <w:proofErr w:type="spell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em</w:t>
      </w:r>
      <w:proofErr w:type="spell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Vs </w:t>
      </w:r>
      <w:proofErr w:type="spell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i</w:t>
      </w:r>
      <w:proofErr w:type="spell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Tag&lt;/title&gt;</w:t>
      </w:r>
    </w:p>
    <w:p w:rsidR="00DB1136" w:rsidRPr="007F4342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&lt;/head&gt;</w:t>
      </w:r>
    </w:p>
    <w:p w:rsidR="00DB1136" w:rsidRPr="007F4342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</w:t>
      </w:r>
      <w:proofErr w:type="gram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body</w:t>
      </w:r>
      <w:proofErr w:type="gram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7F4342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&lt;p&gt;Cats are &lt;</w:t>
      </w:r>
      <w:proofErr w:type="spell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em</w:t>
      </w:r>
      <w:proofErr w:type="spell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&gt;cute&lt;/</w:t>
      </w:r>
      <w:proofErr w:type="spell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em</w:t>
      </w:r>
      <w:proofErr w:type="spell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 animals</w:t>
      </w:r>
      <w:proofErr w:type="gram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.&lt;</w:t>
      </w:r>
      <w:proofErr w:type="gram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/p&gt;</w:t>
      </w:r>
    </w:p>
    <w:p w:rsidR="00DB1136" w:rsidRPr="007F4342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&lt;p&gt;The &lt;</w:t>
      </w:r>
      <w:proofErr w:type="spell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i</w:t>
      </w:r>
      <w:proofErr w:type="spell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&gt;Royal Cruise&lt;/</w:t>
      </w:r>
      <w:proofErr w:type="spell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i</w:t>
      </w:r>
      <w:proofErr w:type="spell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 sailed last night</w:t>
      </w:r>
      <w:proofErr w:type="gramStart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.&lt;</w:t>
      </w:r>
      <w:proofErr w:type="gramEnd"/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/p&gt;</w:t>
      </w:r>
    </w:p>
    <w:p w:rsidR="00DB1136" w:rsidRPr="007F4342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&lt;/body&gt;</w:t>
      </w:r>
    </w:p>
    <w:p w:rsidR="00DB1136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7F4342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&lt;/html&gt;                            </w:t>
      </w:r>
    </w:p>
    <w:p w:rsidR="00DB1136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B1136" w:rsidRPr="00741CE6" w:rsidRDefault="00DB1136" w:rsidP="00DB1136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</w:pPr>
      <w:r w:rsidRPr="00741CE6"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  <w:t>Formatting Quotations</w:t>
      </w:r>
    </w:p>
    <w:p w:rsidR="00DB1136" w:rsidRPr="00741CE6" w:rsidRDefault="00DB1136" w:rsidP="00DB1136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741CE6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You can easily format the quotation blocks from other sources with the HTML </w:t>
      </w:r>
      <w:r w:rsidRPr="00741CE6">
        <w:rPr>
          <w:rFonts w:ascii="Consolas" w:eastAsia="Times New Roman" w:hAnsi="Consolas" w:cs="Courier New"/>
          <w:color w:val="333333"/>
          <w:sz w:val="24"/>
          <w:lang w:eastAsia="en-GB"/>
        </w:rPr>
        <w:t>&lt;</w:t>
      </w:r>
      <w:proofErr w:type="spellStart"/>
      <w:r w:rsidRPr="00741CE6">
        <w:rPr>
          <w:rFonts w:ascii="Consolas" w:eastAsia="Times New Roman" w:hAnsi="Consolas" w:cs="Courier New"/>
          <w:color w:val="333333"/>
          <w:sz w:val="24"/>
          <w:lang w:eastAsia="en-GB"/>
        </w:rPr>
        <w:t>blockquote</w:t>
      </w:r>
      <w:proofErr w:type="spellEnd"/>
      <w:r w:rsidRPr="00741CE6">
        <w:rPr>
          <w:rFonts w:ascii="Consolas" w:eastAsia="Times New Roman" w:hAnsi="Consolas" w:cs="Courier New"/>
          <w:color w:val="333333"/>
          <w:sz w:val="24"/>
          <w:lang w:eastAsia="en-GB"/>
        </w:rPr>
        <w:t>&gt;</w:t>
      </w:r>
      <w:r w:rsidRPr="00741CE6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 tag.</w:t>
      </w:r>
    </w:p>
    <w:p w:rsidR="00DB1136" w:rsidRPr="00741CE6" w:rsidRDefault="00DB1136" w:rsidP="00DB1136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741CE6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Blockquotes are generally displayed with indented left and right margins, along with a little extra space added above and below. 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&lt;!DOCTYPE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html&gt;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&lt;html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lang</w:t>
      </w:r>
      <w:proofErr w:type="spellEnd"/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="en"&gt;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</w:t>
      </w:r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head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</w:t>
      </w:r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title&gt;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HTML Block Quotations&lt;/title&gt;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&lt;/head&gt;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</w:t>
      </w:r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body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ab/>
        <w:t>&lt;</w:t>
      </w:r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p&gt;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Lorem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ipsum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dolor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sit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amet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consectetur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adipiscing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elit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. Nam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eu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sem</w:t>
      </w:r>
      <w:proofErr w:type="spellEnd"/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tempor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varius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quam at,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luctus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dui.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Mauris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magna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metus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dapibus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nec</w:t>
      </w:r>
      <w:proofErr w:type="spellEnd"/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turpis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vel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semper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malesuada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ante.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Vestibulum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id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metus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ac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nisl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bibendum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scelerisque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non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non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purus</w:t>
      </w:r>
      <w:proofErr w:type="spellEnd"/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.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Suspendisse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varius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nibh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non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aliquet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sagittis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In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tincidunt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orci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sit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amet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elementum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vestibulum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.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Vivamus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fermentum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in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arcu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in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aliquam</w:t>
      </w:r>
      <w:proofErr w:type="spellEnd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.&lt;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/p&gt;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ab/>
        <w:t>&lt;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blockquote</w:t>
      </w:r>
      <w:proofErr w:type="spellEnd"/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    &lt;p&gt;Learn from yesterday, live for today, hope for tomorrow. The important thing is not to stop questioning</w:t>
      </w:r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.&lt;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/p&gt;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    &lt;</w:t>
      </w:r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cite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&gt;&amp;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mdash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; Albert Einstein&lt;/cite&gt;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   &lt;/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blockquote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ab/>
        <w:t>&lt;p&gt;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Pulvinar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leo</w:t>
      </w:r>
      <w:proofErr w:type="spellEnd"/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id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risus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pellentesque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vestibulum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.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Sed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diam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libero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sodales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eget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sapien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vel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porttitor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bibendum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enim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Donec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sed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lastRenderedPageBreak/>
        <w:t>nibh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vitae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lorem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porttitor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blandit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in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nec</w:t>
      </w:r>
      <w:proofErr w:type="spellEnd"/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ante.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Pellentesque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vitae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metus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ipsum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Phasellus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sed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nunc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ac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sem</w:t>
      </w:r>
      <w:proofErr w:type="spellEnd"/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malesuada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condimentum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. </w:t>
      </w:r>
      <w:proofErr w:type="spellStart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Etiam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in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aliquam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lectus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Nam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vel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sapien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diam.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Donec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pharetra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id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arcu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eget</w:t>
      </w:r>
      <w:proofErr w:type="spell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blandit</w:t>
      </w:r>
      <w:proofErr w:type="spellEnd"/>
      <w:proofErr w:type="gramStart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.&lt;</w:t>
      </w:r>
      <w:proofErr w:type="gramEnd"/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/p&gt;</w:t>
      </w:r>
    </w:p>
    <w:p w:rsidR="00DB1136" w:rsidRPr="00AC15F1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>&lt;/body&gt;</w:t>
      </w:r>
    </w:p>
    <w:p w:rsidR="00DB1136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  <w:r w:rsidRPr="00AC15F1">
        <w:rPr>
          <w:rFonts w:ascii="Consolas" w:eastAsia="Times New Roman" w:hAnsi="Consolas" w:cs="Arial"/>
          <w:color w:val="222222"/>
          <w:sz w:val="24"/>
          <w:szCs w:val="24"/>
          <w:lang w:eastAsia="en-GB"/>
        </w:rPr>
        <w:t xml:space="preserve">&lt;/html&gt;                            </w:t>
      </w:r>
    </w:p>
    <w:p w:rsidR="00DB1136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B1136" w:rsidRDefault="00DB1136" w:rsidP="00DB1136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sz w:val="24"/>
          <w:szCs w:val="24"/>
          <w:lang w:eastAsia="en-GB"/>
        </w:rPr>
      </w:pP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color w:val="FF0000"/>
          <w:sz w:val="24"/>
          <w:szCs w:val="24"/>
          <w:lang w:eastAsia="en-GB"/>
        </w:rPr>
      </w:pPr>
      <w:r w:rsidRPr="00A70F23">
        <w:rPr>
          <w:rFonts w:ascii="Consolas" w:eastAsia="Times New Roman" w:hAnsi="Consolas" w:cs="Segoe UI"/>
          <w:color w:val="FF0000"/>
          <w:sz w:val="24"/>
          <w:szCs w:val="24"/>
          <w:lang w:eastAsia="en-GB"/>
        </w:rPr>
        <w:t xml:space="preserve">Tip: The cite tag is used to describe a reference to a creative work. It must include the title of that work or the name of the author (people or organization) or an URL reference.  </w:t>
      </w: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color w:val="FF0000"/>
          <w:sz w:val="24"/>
          <w:szCs w:val="24"/>
          <w:lang w:eastAsia="en-GB"/>
        </w:rPr>
      </w:pPr>
    </w:p>
    <w:p w:rsidR="00DB1136" w:rsidRDefault="00DB1136" w:rsidP="00DB1136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For short inline quotations, you can use the HTML </w:t>
      </w:r>
      <w:r>
        <w:rPr>
          <w:rStyle w:val="HTMLCode"/>
          <w:rFonts w:ascii="Consolas" w:hAnsi="Consolas"/>
          <w:color w:val="333333"/>
          <w:shd w:val="clear" w:color="auto" w:fill="F1F1F1"/>
        </w:rPr>
        <w:t>&lt;q&gt;</w:t>
      </w:r>
      <w:r>
        <w:rPr>
          <w:rFonts w:ascii="Segoe UI" w:hAnsi="Segoe UI" w:cs="Segoe UI"/>
          <w:color w:val="414141"/>
          <w:sz w:val="26"/>
          <w:szCs w:val="26"/>
        </w:rPr>
        <w:t> tag. Most browsers display inline quotes by surrounding the text in quotation marks. Here's an example:</w:t>
      </w:r>
    </w:p>
    <w:p w:rsidR="00DB1136" w:rsidRPr="00D34CE0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proofErr w:type="gramStart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&lt;!DOCTYPE</w:t>
      </w:r>
      <w:proofErr w:type="gramEnd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 xml:space="preserve"> html&gt;</w:t>
      </w:r>
    </w:p>
    <w:p w:rsidR="00DB1136" w:rsidRPr="00D34CE0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 xml:space="preserve">&lt;html </w:t>
      </w:r>
      <w:proofErr w:type="spellStart"/>
      <w:proofErr w:type="gramStart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lang</w:t>
      </w:r>
      <w:proofErr w:type="spellEnd"/>
      <w:proofErr w:type="gramEnd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="en"&gt;</w:t>
      </w:r>
    </w:p>
    <w:p w:rsidR="00DB1136" w:rsidRPr="00D34CE0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&lt;</w:t>
      </w:r>
      <w:proofErr w:type="gramStart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head</w:t>
      </w:r>
      <w:proofErr w:type="gramEnd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&gt;</w:t>
      </w:r>
    </w:p>
    <w:p w:rsidR="00DB1136" w:rsidRPr="00D34CE0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 xml:space="preserve">    &lt;</w:t>
      </w:r>
      <w:proofErr w:type="gramStart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title&gt;</w:t>
      </w:r>
      <w:proofErr w:type="gramEnd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HTML Inline Quotations&lt;/title&gt;</w:t>
      </w:r>
    </w:p>
    <w:p w:rsidR="00DB1136" w:rsidRPr="00D34CE0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&lt;/head&gt;</w:t>
      </w:r>
    </w:p>
    <w:p w:rsidR="00DB1136" w:rsidRPr="00D34CE0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&lt;</w:t>
      </w:r>
      <w:proofErr w:type="gramStart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body</w:t>
      </w:r>
      <w:proofErr w:type="gramEnd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&gt;</w:t>
      </w:r>
    </w:p>
    <w:p w:rsidR="00DB1136" w:rsidRPr="00D34CE0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 xml:space="preserve">    &lt;p&gt;According to the World Health Organization (WHO</w:t>
      </w:r>
      <w:proofErr w:type="gramStart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):</w:t>
      </w:r>
      <w:proofErr w:type="gramEnd"/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 xml:space="preserve"> &lt;q&gt;Health is a state of complete physical, mental, and social well-being.&lt;/q&gt;&lt;/p&gt;</w:t>
      </w:r>
    </w:p>
    <w:p w:rsidR="00DB1136" w:rsidRPr="00D34CE0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>&lt;/body&gt;</w:t>
      </w: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D34CE0">
        <w:rPr>
          <w:rFonts w:ascii="Consolas" w:eastAsia="Times New Roman" w:hAnsi="Consolas" w:cs="Segoe UI"/>
          <w:sz w:val="24"/>
          <w:szCs w:val="24"/>
          <w:lang w:eastAsia="en-GB"/>
        </w:rPr>
        <w:t xml:space="preserve">&lt;/html&gt;        </w:t>
      </w: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</w:p>
    <w:p w:rsidR="00DB1136" w:rsidRPr="00E43682" w:rsidRDefault="00DB1136" w:rsidP="00DB1136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</w:pPr>
      <w:r w:rsidRPr="00E43682"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  <w:t>Showing Abbreviations</w:t>
      </w:r>
    </w:p>
    <w:p w:rsidR="00DB1136" w:rsidRPr="00E43682" w:rsidRDefault="00DB1136" w:rsidP="00DB1136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E43682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An abbreviation is a shortened form of a word, phrase, or name.</w:t>
      </w:r>
    </w:p>
    <w:p w:rsidR="002646AA" w:rsidRDefault="00DB1136" w:rsidP="00DB1136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E43682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You can use the </w:t>
      </w:r>
      <w:r w:rsidRPr="00E43682">
        <w:rPr>
          <w:rFonts w:ascii="Consolas" w:eastAsia="Times New Roman" w:hAnsi="Consolas" w:cs="Courier New"/>
          <w:color w:val="333333"/>
          <w:sz w:val="24"/>
          <w:lang w:eastAsia="en-GB"/>
        </w:rPr>
        <w:t>&lt;</w:t>
      </w:r>
      <w:proofErr w:type="spellStart"/>
      <w:r w:rsidRPr="00E43682">
        <w:rPr>
          <w:rFonts w:ascii="Consolas" w:eastAsia="Times New Roman" w:hAnsi="Consolas" w:cs="Courier New"/>
          <w:color w:val="333333"/>
          <w:sz w:val="24"/>
          <w:lang w:eastAsia="en-GB"/>
        </w:rPr>
        <w:t>abbr</w:t>
      </w:r>
      <w:proofErr w:type="spellEnd"/>
      <w:r w:rsidRPr="00E43682">
        <w:rPr>
          <w:rFonts w:ascii="Consolas" w:eastAsia="Times New Roman" w:hAnsi="Consolas" w:cs="Courier New"/>
          <w:color w:val="333333"/>
          <w:sz w:val="24"/>
          <w:lang w:eastAsia="en-GB"/>
        </w:rPr>
        <w:t>&gt;</w:t>
      </w:r>
      <w:r w:rsidRPr="00E43682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 tag to denote an abbreviation. </w:t>
      </w:r>
    </w:p>
    <w:p w:rsidR="00DB1136" w:rsidRPr="00E43682" w:rsidRDefault="00DB1136" w:rsidP="00DB1136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E43682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The </w:t>
      </w:r>
      <w:r w:rsidRPr="00E43682">
        <w:rPr>
          <w:rFonts w:ascii="Consolas" w:eastAsia="Times New Roman" w:hAnsi="Consolas" w:cs="Courier New"/>
          <w:color w:val="333333"/>
          <w:sz w:val="24"/>
          <w:lang w:eastAsia="en-GB"/>
        </w:rPr>
        <w:t>title</w:t>
      </w:r>
      <w:r w:rsidRPr="00E43682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 attribute is used inside this tag to provide the full expansion of the abbreviation, which is displayed by the browsers as a tooltip when the mouse cursor is hovered over the element. Let's try out an example:</w:t>
      </w:r>
    </w:p>
    <w:p w:rsidR="00DB1136" w:rsidRPr="00E43682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proofErr w:type="gram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&lt;!DOCTYPE</w:t>
      </w:r>
      <w:proofErr w:type="gram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 html&gt;</w:t>
      </w:r>
    </w:p>
    <w:p w:rsidR="00DB1136" w:rsidRPr="00E43682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&lt;html </w:t>
      </w:r>
      <w:proofErr w:type="spellStart"/>
      <w:proofErr w:type="gram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lang</w:t>
      </w:r>
      <w:proofErr w:type="spellEnd"/>
      <w:proofErr w:type="gram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="en"&gt;</w:t>
      </w:r>
    </w:p>
    <w:p w:rsidR="00DB1136" w:rsidRPr="00E43682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&lt;</w:t>
      </w:r>
      <w:proofErr w:type="gram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head</w:t>
      </w:r>
      <w:proofErr w:type="gram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&gt;</w:t>
      </w:r>
    </w:p>
    <w:p w:rsidR="00DB1136" w:rsidRPr="00E43682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    &lt;</w:t>
      </w:r>
      <w:proofErr w:type="gram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title&gt;</w:t>
      </w:r>
      <w:proofErr w:type="gram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Showing Abbreviations in HTML&lt;/title&gt;</w:t>
      </w:r>
    </w:p>
    <w:p w:rsidR="00DB1136" w:rsidRPr="00E43682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&lt;/head&gt;</w:t>
      </w:r>
    </w:p>
    <w:p w:rsidR="00DB1136" w:rsidRPr="00E43682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&lt;</w:t>
      </w:r>
      <w:proofErr w:type="gram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body</w:t>
      </w:r>
      <w:proofErr w:type="gram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&gt;</w:t>
      </w:r>
    </w:p>
    <w:p w:rsidR="00DB1136" w:rsidRPr="00E43682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    &lt;p&gt;</w:t>
      </w:r>
      <w:proofErr w:type="gram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The</w:t>
      </w:r>
      <w:proofErr w:type="gram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 &lt;</w:t>
      </w:r>
      <w:proofErr w:type="spell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abbr</w:t>
      </w:r>
      <w:proofErr w:type="spell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 title="World Wide Web Consortium"&gt;W3C&lt;/</w:t>
      </w:r>
      <w:proofErr w:type="spell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abbr</w:t>
      </w:r>
      <w:proofErr w:type="spell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&gt; is the main international standards organization for the &lt;</w:t>
      </w:r>
      <w:proofErr w:type="spell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abbr</w:t>
      </w:r>
      <w:proofErr w:type="spell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 title="World Wide Web"&gt;WWW or W3&lt;/</w:t>
      </w:r>
      <w:proofErr w:type="spell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abbr</w:t>
      </w:r>
      <w:proofErr w:type="spell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&gt;. It was </w:t>
      </w:r>
      <w:proofErr w:type="spell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was</w:t>
      </w:r>
      <w:proofErr w:type="spell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 founded by Tim Berners-Lee</w:t>
      </w:r>
      <w:proofErr w:type="gramStart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.&lt;</w:t>
      </w:r>
      <w:proofErr w:type="gramEnd"/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/p&gt;</w:t>
      </w:r>
    </w:p>
    <w:p w:rsidR="00DB1136" w:rsidRPr="00E43682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>&lt;/body&gt;</w:t>
      </w: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lastRenderedPageBreak/>
        <w:t xml:space="preserve">&lt;/html&gt;     </w:t>
      </w: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</w:p>
    <w:p w:rsidR="00DB1136" w:rsidRPr="00E43682" w:rsidRDefault="00DB1136" w:rsidP="00DB1136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</w:pPr>
      <w:r w:rsidRPr="00E43682"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  <w:t>Marking Contact Addresses</w:t>
      </w:r>
    </w:p>
    <w:p w:rsidR="00DB1136" w:rsidRPr="00E43682" w:rsidRDefault="00DB1136" w:rsidP="00DB1136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E43682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Web pages often include street or postal addresses. HTML provides a special tag </w:t>
      </w:r>
      <w:r w:rsidRPr="00E43682">
        <w:rPr>
          <w:rFonts w:ascii="Consolas" w:eastAsia="Times New Roman" w:hAnsi="Consolas" w:cs="Courier New"/>
          <w:color w:val="333333"/>
          <w:sz w:val="24"/>
          <w:lang w:eastAsia="en-GB"/>
        </w:rPr>
        <w:t>&lt;address&gt;</w:t>
      </w:r>
      <w:r w:rsidRPr="00E43682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 to represent contact information (physical and/or digital) for a person, people or organization.</w:t>
      </w:r>
    </w:p>
    <w:p w:rsidR="00DB1136" w:rsidRPr="00E43682" w:rsidRDefault="00DB1136" w:rsidP="00DB1136">
      <w:pPr>
        <w:spacing w:after="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E43682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This tag should ideally used to display contact information related to the document itself, such as article's author. Most browsers display an address block in italic. Here's an example: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&lt;!DOCTYPE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html&gt;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&lt;html </w:t>
      </w:r>
      <w:proofErr w:type="spellStart"/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lang</w:t>
      </w:r>
      <w:proofErr w:type="spellEnd"/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="en"&gt;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&lt;</w:t>
      </w:r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head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   &lt;</w:t>
      </w:r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title&gt;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Formatting Addresses in HTML&lt;/title&gt;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&lt;/head&gt;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&lt;</w:t>
      </w:r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body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ab/>
        <w:t>&lt;</w:t>
      </w:r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p&gt;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Lorem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ipsum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dolor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sit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amet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,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consectetur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adipiscing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elit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. Nam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eu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sem</w:t>
      </w:r>
      <w:proofErr w:type="spellEnd"/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tempor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,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varius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quam at,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luctus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dui.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Mauris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magna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metus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,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dapibus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nec</w:t>
      </w:r>
      <w:proofErr w:type="spellEnd"/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turpis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vel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,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semper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malesuada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ante.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Vestibulum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id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metus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ac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nisl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bibendum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scelerisque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non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non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purus</w:t>
      </w:r>
      <w:proofErr w:type="spellEnd"/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. </w:t>
      </w:r>
      <w:proofErr w:type="spellStart"/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Suspendisse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varius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nibh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non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aliquet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sagittis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.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In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tincidunt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orci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sit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amet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elementum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vestibulum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. </w:t>
      </w:r>
      <w:proofErr w:type="spellStart"/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Vivamus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fermentum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in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arcu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in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aliquam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.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Quisque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aliquam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porta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odio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in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fringilla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.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Vivamus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nisl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leo</w:t>
      </w:r>
      <w:proofErr w:type="spellEnd"/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,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blandit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at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bibendum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eu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,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tristique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eget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risus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. </w:t>
      </w:r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Integer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aliquet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quam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ut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elit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suscipit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, id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interdum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neque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porttitor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.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Integer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faucibus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ligula</w:t>
      </w:r>
      <w:proofErr w:type="spellEnd"/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.&lt;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/p&gt;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   &lt;</w:t>
      </w:r>
      <w:proofErr w:type="gram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address</w:t>
      </w:r>
      <w:proofErr w:type="gram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   Mozilla Foundation&lt;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br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   331 E. Evelyn Avenue&lt;</w:t>
      </w:r>
      <w:proofErr w:type="spellStart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br</w:t>
      </w:r>
      <w:proofErr w:type="spellEnd"/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   Mountain View, CA 94041, USA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    &lt;/address&gt;</w:t>
      </w:r>
    </w:p>
    <w:p w:rsidR="00DB1136" w:rsidRPr="007617D5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>&lt;/body&gt;</w:t>
      </w: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  <w:r w:rsidRPr="007617D5">
        <w:rPr>
          <w:rFonts w:ascii="Consolas" w:eastAsia="Times New Roman" w:hAnsi="Consolas" w:cs="Segoe UI"/>
          <w:sz w:val="24"/>
          <w:szCs w:val="24"/>
          <w:lang w:eastAsia="en-GB"/>
        </w:rPr>
        <w:t xml:space="preserve">&lt;/html&gt;           </w:t>
      </w:r>
      <w:r w:rsidRPr="00E43682">
        <w:rPr>
          <w:rFonts w:ascii="Consolas" w:eastAsia="Times New Roman" w:hAnsi="Consolas" w:cs="Segoe UI"/>
          <w:sz w:val="24"/>
          <w:szCs w:val="24"/>
          <w:lang w:eastAsia="en-GB"/>
        </w:rPr>
        <w:t xml:space="preserve"> </w:t>
      </w: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</w:p>
    <w:p w:rsidR="00DB1136" w:rsidRDefault="00DB1136" w:rsidP="00DB1136">
      <w:pPr>
        <w:spacing w:after="0" w:line="240" w:lineRule="auto"/>
        <w:rPr>
          <w:rFonts w:ascii="Consolas" w:eastAsia="Times New Roman" w:hAnsi="Consolas" w:cs="Segoe UI"/>
          <w:sz w:val="24"/>
          <w:szCs w:val="24"/>
          <w:lang w:eastAsia="en-GB"/>
        </w:rPr>
      </w:pPr>
    </w:p>
    <w:p w:rsidR="00DB1136" w:rsidRPr="00DB1136" w:rsidRDefault="00DB1136" w:rsidP="00DB1136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 w:rsidR="00DB1136" w:rsidRPr="00DB1136" w:rsidSect="00BE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A7B3B"/>
    <w:multiLevelType w:val="multilevel"/>
    <w:tmpl w:val="A7B2CF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63F"/>
    <w:rsid w:val="002646AA"/>
    <w:rsid w:val="007F3C12"/>
    <w:rsid w:val="0084563F"/>
    <w:rsid w:val="00BE0E3D"/>
    <w:rsid w:val="00D874C3"/>
    <w:rsid w:val="00DB1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E3D"/>
  </w:style>
  <w:style w:type="paragraph" w:styleId="Heading1">
    <w:name w:val="heading 1"/>
    <w:basedOn w:val="Normal"/>
    <w:next w:val="Normal"/>
    <w:link w:val="Heading1Char"/>
    <w:uiPriority w:val="9"/>
    <w:qFormat/>
    <w:rsid w:val="00DB1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1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1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B1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B1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2022-08-16T07:26:00Z</dcterms:created>
  <dcterms:modified xsi:type="dcterms:W3CDTF">2022-08-18T19:23:00Z</dcterms:modified>
</cp:coreProperties>
</file>